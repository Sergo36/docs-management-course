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A8" w:rsidRPr="00211F36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211F36">
        <w:rPr>
          <w:b/>
          <w:bCs/>
          <w:szCs w:val="28"/>
        </w:rPr>
        <w:t>Приложение 1. Техническое задание</w:t>
      </w:r>
      <w:bookmarkEnd w:id="0"/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AF04A8" w:rsidRPr="00211F36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 w:rsidR="00211F36">
        <w:rPr>
          <w:rFonts w:eastAsia="Calibri"/>
          <w:iCs/>
          <w:szCs w:val="28"/>
          <w:lang w:eastAsia="en-US"/>
        </w:rPr>
        <w:t xml:space="preserve"> рабочего календаря студента</w:t>
      </w:r>
      <w:r>
        <w:rPr>
          <w:rFonts w:eastAsia="Calibri"/>
          <w:iCs/>
          <w:szCs w:val="28"/>
          <w:lang w:eastAsia="en-US"/>
        </w:rPr>
        <w:t xml:space="preserve"> </w:t>
      </w:r>
      <w:r w:rsidR="00A12554">
        <w:rPr>
          <w:rFonts w:eastAsia="Calibri"/>
          <w:iCs/>
          <w:szCs w:val="28"/>
          <w:lang w:eastAsia="en-US"/>
        </w:rPr>
        <w:t>«</w:t>
      </w:r>
      <w:proofErr w:type="spellStart"/>
      <w:r w:rsidR="00A12554">
        <w:rPr>
          <w:rFonts w:eastAsia="Calibri"/>
          <w:iCs/>
          <w:szCs w:val="28"/>
          <w:lang w:val="en-GB" w:eastAsia="en-US"/>
        </w:rPr>
        <w:t>StudyNotebook</w:t>
      </w:r>
      <w:proofErr w:type="spellEnd"/>
      <w:r w:rsidR="00A12554">
        <w:rPr>
          <w:rFonts w:eastAsia="Calibri"/>
          <w:iCs/>
          <w:szCs w:val="28"/>
          <w:lang w:eastAsia="en-US"/>
        </w:rPr>
        <w:t>»</w:t>
      </w:r>
      <w:ins w:id="1" w:author="Анна" w:date="2023-06-05T02:27:00Z">
        <w:r w:rsidR="00BB5E4F" w:rsidRPr="00BB5E4F">
          <w:rPr>
            <w:rFonts w:eastAsia="Calibri"/>
            <w:iCs/>
            <w:szCs w:val="28"/>
            <w:lang w:eastAsia="en-US"/>
            <w:rPrChange w:id="2" w:author="Анна" w:date="2023-06-05T02:27:00Z">
              <w:rPr>
                <w:rFonts w:eastAsia="Calibri"/>
                <w:iCs/>
                <w:szCs w:val="28"/>
                <w:lang w:val="en-US" w:eastAsia="en-US"/>
              </w:rPr>
            </w:rPrChange>
          </w:rPr>
          <w:t xml:space="preserve">, </w:t>
        </w:r>
        <w:r w:rsidR="00BB5E4F">
          <w:rPr>
            <w:rFonts w:eastAsia="Calibri"/>
            <w:iCs/>
            <w:szCs w:val="28"/>
            <w:lang w:eastAsia="en-US"/>
          </w:rPr>
          <w:t>предназначенного</w:t>
        </w:r>
      </w:ins>
      <w:r>
        <w:rPr>
          <w:rFonts w:eastAsia="Calibri"/>
          <w:iCs/>
          <w:szCs w:val="28"/>
          <w:lang w:eastAsia="en-US"/>
        </w:rPr>
        <w:t xml:space="preserve"> для </w:t>
      </w:r>
      <w:ins w:id="3" w:author="Анна" w:date="2023-06-05T02:27:00Z">
        <w:r w:rsidR="00BB5E4F">
          <w:rPr>
            <w:rFonts w:eastAsia="Calibri"/>
            <w:iCs/>
            <w:szCs w:val="28"/>
            <w:lang w:eastAsia="en-US"/>
          </w:rPr>
          <w:t>ис</w:t>
        </w:r>
      </w:ins>
      <w:r w:rsidR="00A12554" w:rsidRPr="00211F36">
        <w:rPr>
          <w:rFonts w:eastAsia="Calibri"/>
          <w:iCs/>
          <w:szCs w:val="28"/>
          <w:lang w:eastAsia="en-US"/>
        </w:rPr>
        <w:t xml:space="preserve">пользования </w:t>
      </w:r>
      <w:del w:id="4" w:author="Анна" w:date="2023-06-05T02:27:00Z">
        <w:r w:rsidR="00A12554" w:rsidRPr="00211F36" w:rsidDel="00BB5E4F">
          <w:rPr>
            <w:rFonts w:eastAsia="Calibri"/>
            <w:iCs/>
            <w:szCs w:val="28"/>
            <w:lang w:eastAsia="en-US"/>
          </w:rPr>
          <w:delText xml:space="preserve">им </w:delText>
        </w:r>
      </w:del>
      <w:r w:rsidR="00A12554" w:rsidRPr="00211F36">
        <w:rPr>
          <w:rFonts w:eastAsia="Calibri"/>
          <w:iCs/>
          <w:szCs w:val="28"/>
          <w:lang w:eastAsia="en-US"/>
        </w:rPr>
        <w:t>студентами очной формы обучения.</w:t>
      </w:r>
      <w:r w:rsidR="00211F36" w:rsidRPr="00211F36">
        <w:rPr>
          <w:rFonts w:eastAsia="Calibri"/>
          <w:iCs/>
          <w:szCs w:val="28"/>
          <w:lang w:eastAsia="en-US"/>
        </w:rPr>
        <w:t xml:space="preserve"> </w:t>
      </w:r>
      <w:del w:id="5" w:author="Анна" w:date="2023-06-05T02:28:00Z">
        <w:r w:rsidR="00211F36" w:rsidRPr="00211F36" w:rsidDel="00BB5E4F">
          <w:rPr>
            <w:rFonts w:eastAsia="Calibri"/>
            <w:iCs/>
            <w:szCs w:val="28"/>
            <w:lang w:eastAsia="en-US"/>
          </w:rPr>
          <w:delText xml:space="preserve">У студентов будет </w:delText>
        </w:r>
        <w:r w:rsidR="00211F36" w:rsidRPr="003A527C" w:rsidDel="00BB5E4F">
          <w:rPr>
            <w:rFonts w:eastAsia="Calibri"/>
            <w:iCs/>
            <w:szCs w:val="28"/>
            <w:lang w:eastAsia="en-US"/>
          </w:rPr>
          <w:delText>возможность</w:delText>
        </w:r>
      </w:del>
      <w:proofErr w:type="spellStart"/>
      <w:ins w:id="6" w:author="Анна" w:date="2023-06-05T02:28:00Z">
        <w:r w:rsidR="00BB5E4F">
          <w:rPr>
            <w:rFonts w:eastAsia="Calibri"/>
            <w:iCs/>
            <w:szCs w:val="28"/>
            <w:lang w:eastAsia="en-US"/>
          </w:rPr>
          <w:t>Прогр</w:t>
        </w:r>
      </w:ins>
      <w:ins w:id="7" w:author="Анна" w:date="2023-06-05T02:29:00Z">
        <w:r w:rsidR="00BB5E4F">
          <w:rPr>
            <w:rFonts w:eastAsia="Calibri"/>
            <w:iCs/>
            <w:szCs w:val="28"/>
            <w:lang w:eastAsia="en-US"/>
          </w:rPr>
          <w:t>ограмма</w:t>
        </w:r>
        <w:proofErr w:type="spellEnd"/>
        <w:r w:rsidR="00BB5E4F">
          <w:rPr>
            <w:rFonts w:eastAsia="Calibri"/>
            <w:iCs/>
            <w:szCs w:val="28"/>
            <w:lang w:eastAsia="en-US"/>
          </w:rPr>
          <w:t xml:space="preserve"> позволит студентам</w:t>
        </w:r>
      </w:ins>
      <w:r w:rsidR="00211F36" w:rsidRPr="003A527C">
        <w:rPr>
          <w:rFonts w:eastAsia="Calibri"/>
          <w:iCs/>
          <w:szCs w:val="28"/>
          <w:lang w:eastAsia="en-US"/>
        </w:rPr>
        <w:t xml:space="preserve"> вести учет занятий и составлять план самостоятельных занятий и работ. </w:t>
      </w:r>
      <w:ins w:id="8" w:author="Анна" w:date="2023-06-05T02:29:00Z">
        <w:r w:rsidR="00BB5E4F">
          <w:rPr>
            <w:rFonts w:eastAsia="Calibri"/>
            <w:iCs/>
            <w:szCs w:val="28"/>
            <w:lang w:eastAsia="en-US"/>
          </w:rPr>
          <w:t xml:space="preserve">Цель разработки заключается в улучшении учебного процесса и повышении его эффективности. </w:t>
        </w:r>
      </w:ins>
      <w:del w:id="9" w:author="Анна" w:date="2023-06-05T02:29:00Z">
        <w:r w:rsidR="003A527C" w:rsidDel="00BB5E4F">
          <w:rPr>
            <w:color w:val="333333"/>
            <w:szCs w:val="28"/>
            <w:shd w:val="clear" w:color="auto" w:fill="FFFFFF"/>
          </w:rPr>
          <w:delText xml:space="preserve">Приложение поможет студентам сделать свою учебную деятельность удобнее и производительнее. </w:delText>
        </w:r>
      </w:del>
      <w:r w:rsidR="003A527C" w:rsidRPr="003A527C">
        <w:rPr>
          <w:color w:val="333333"/>
          <w:szCs w:val="28"/>
          <w:shd w:val="clear" w:color="auto" w:fill="FFFFFF"/>
        </w:rPr>
        <w:t>Электронные</w:t>
      </w:r>
      <w:r w:rsidR="003A527C">
        <w:rPr>
          <w:color w:val="333333"/>
          <w:szCs w:val="28"/>
          <w:shd w:val="clear" w:color="auto" w:fill="FFFFFF"/>
        </w:rPr>
        <w:t xml:space="preserve"> </w:t>
      </w:r>
      <w:r w:rsidR="003A527C" w:rsidRPr="003A527C">
        <w:rPr>
          <w:color w:val="333333"/>
          <w:szCs w:val="28"/>
          <w:shd w:val="clear" w:color="auto" w:fill="FFFFFF"/>
        </w:rPr>
        <w:t xml:space="preserve">носители обладают рядом преимуществ перед </w:t>
      </w:r>
      <w:proofErr w:type="gramStart"/>
      <w:r w:rsidR="003A527C" w:rsidRPr="003A527C">
        <w:rPr>
          <w:color w:val="333333"/>
          <w:szCs w:val="28"/>
          <w:shd w:val="clear" w:color="auto" w:fill="FFFFFF"/>
        </w:rPr>
        <w:t>бумажными</w:t>
      </w:r>
      <w:proofErr w:type="gramEnd"/>
      <w:r w:rsidR="003A527C" w:rsidRPr="003A527C">
        <w:rPr>
          <w:color w:val="333333"/>
          <w:szCs w:val="28"/>
          <w:shd w:val="clear" w:color="auto" w:fill="FFFFFF"/>
        </w:rPr>
        <w:t xml:space="preserve">, такими как </w:t>
      </w:r>
      <w:del w:id="10" w:author="Анна" w:date="2023-06-05T02:30:00Z">
        <w:r w:rsidR="003A527C" w:rsidRPr="003A527C" w:rsidDel="0040576A">
          <w:rPr>
            <w:color w:val="333333"/>
            <w:szCs w:val="28"/>
            <w:shd w:val="clear" w:color="auto" w:fill="FFFFFF"/>
          </w:rPr>
          <w:delText>размер носителя</w:delText>
        </w:r>
      </w:del>
      <w:ins w:id="11" w:author="Анна" w:date="2023-06-05T02:30:00Z">
        <w:r w:rsidR="0040576A">
          <w:rPr>
            <w:color w:val="333333"/>
            <w:szCs w:val="28"/>
            <w:shd w:val="clear" w:color="auto" w:fill="FFFFFF"/>
          </w:rPr>
          <w:t>компактность</w:t>
        </w:r>
      </w:ins>
      <w:r w:rsidR="003A527C" w:rsidRPr="003A527C">
        <w:rPr>
          <w:color w:val="333333"/>
          <w:szCs w:val="28"/>
          <w:shd w:val="clear" w:color="auto" w:fill="FFFFFF"/>
        </w:rPr>
        <w:t xml:space="preserve">, удобство </w:t>
      </w:r>
      <w:del w:id="12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 xml:space="preserve">в </w:delText>
        </w:r>
      </w:del>
      <w:r w:rsidR="003A527C" w:rsidRPr="003A527C">
        <w:rPr>
          <w:color w:val="333333"/>
          <w:szCs w:val="28"/>
          <w:shd w:val="clear" w:color="auto" w:fill="FFFFFF"/>
        </w:rPr>
        <w:t>изменени</w:t>
      </w:r>
      <w:ins w:id="13" w:author="Анна" w:date="2023-06-05T02:31:00Z">
        <w:r w:rsidR="0040576A">
          <w:rPr>
            <w:color w:val="333333"/>
            <w:szCs w:val="28"/>
            <w:shd w:val="clear" w:color="auto" w:fill="FFFFFF"/>
          </w:rPr>
          <w:t>я</w:t>
        </w:r>
      </w:ins>
      <w:del w:id="14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и</w:delText>
        </w:r>
      </w:del>
      <w:r w:rsidR="003A527C" w:rsidRPr="003A527C">
        <w:rPr>
          <w:color w:val="333333"/>
          <w:szCs w:val="28"/>
          <w:shd w:val="clear" w:color="auto" w:fill="FFFFFF"/>
        </w:rPr>
        <w:t>, копировани</w:t>
      </w:r>
      <w:ins w:id="15" w:author="Анна" w:date="2023-06-05T02:31:00Z">
        <w:r w:rsidR="0040576A">
          <w:rPr>
            <w:color w:val="333333"/>
            <w:szCs w:val="28"/>
            <w:shd w:val="clear" w:color="auto" w:fill="FFFFFF"/>
          </w:rPr>
          <w:t>я</w:t>
        </w:r>
      </w:ins>
      <w:del w:id="16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и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 и передач</w:t>
      </w:r>
      <w:ins w:id="17" w:author="Анна" w:date="2023-06-05T02:31:00Z">
        <w:r w:rsidR="0040576A">
          <w:rPr>
            <w:color w:val="333333"/>
            <w:szCs w:val="28"/>
            <w:shd w:val="clear" w:color="auto" w:fill="FFFFFF"/>
          </w:rPr>
          <w:t>и</w:t>
        </w:r>
      </w:ins>
      <w:del w:id="18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>е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 информации, возможность представления информации в удобном для </w:t>
      </w:r>
      <w:del w:id="19" w:author="Анна" w:date="2023-06-05T02:31:00Z">
        <w:r w:rsidR="003A527C" w:rsidRPr="003A527C" w:rsidDel="0040576A">
          <w:rPr>
            <w:color w:val="333333"/>
            <w:szCs w:val="28"/>
            <w:shd w:val="clear" w:color="auto" w:fill="FFFFFF"/>
          </w:rPr>
          <w:delText xml:space="preserve">конечного </w:delText>
        </w:r>
      </w:del>
      <w:r w:rsidR="003A527C" w:rsidRPr="003A527C">
        <w:rPr>
          <w:color w:val="333333"/>
          <w:szCs w:val="28"/>
          <w:shd w:val="clear" w:color="auto" w:fill="FFFFFF"/>
        </w:rPr>
        <w:t xml:space="preserve">пользователя </w:t>
      </w:r>
      <w:del w:id="20" w:author="Анна" w:date="2023-06-05T02:32:00Z">
        <w:r w:rsidR="003A527C" w:rsidRPr="003A527C" w:rsidDel="0040576A">
          <w:rPr>
            <w:color w:val="333333"/>
            <w:szCs w:val="28"/>
            <w:shd w:val="clear" w:color="auto" w:fill="FFFFFF"/>
          </w:rPr>
          <w:delText>виде</w:delText>
        </w:r>
      </w:del>
      <w:ins w:id="21" w:author="Анна" w:date="2023-06-05T02:32:00Z">
        <w:r w:rsidR="0040576A">
          <w:rPr>
            <w:color w:val="333333"/>
            <w:szCs w:val="28"/>
            <w:shd w:val="clear" w:color="auto" w:fill="FFFFFF"/>
          </w:rPr>
          <w:t>формате</w:t>
        </w:r>
      </w:ins>
      <w:r w:rsidR="003A527C" w:rsidRPr="003A527C">
        <w:rPr>
          <w:color w:val="333333"/>
          <w:szCs w:val="28"/>
          <w:shd w:val="clear" w:color="auto" w:fill="FFFFFF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A12554"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Разработка учебного календаря студента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Документ, на основании которого</w:t>
      </w:r>
      <w:r w:rsidR="00AF04A8" w:rsidRPr="00380751">
        <w:rPr>
          <w:rFonts w:eastAsia="Calibri"/>
          <w:iCs/>
          <w:szCs w:val="28"/>
          <w:lang w:eastAsia="en-US"/>
        </w:rPr>
        <w:t xml:space="preserve"> ведется разработка</w:t>
      </w:r>
      <w:r w:rsidRPr="00380751">
        <w:rPr>
          <w:rFonts w:eastAsia="Calibri"/>
          <w:iCs/>
          <w:szCs w:val="28"/>
          <w:lang w:eastAsia="en-US"/>
        </w:rPr>
        <w:t>:</w:t>
      </w:r>
      <w:r>
        <w:rPr>
          <w:rFonts w:eastAsia="Calibri"/>
          <w:iCs/>
          <w:szCs w:val="28"/>
          <w:lang w:eastAsia="en-US"/>
        </w:rPr>
        <w:t xml:space="preserve"> ГОСТ 34.602-89;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О</w:t>
      </w:r>
      <w:r w:rsidR="00AF04A8" w:rsidRPr="00380751">
        <w:rPr>
          <w:rFonts w:eastAsia="Calibri"/>
          <w:iCs/>
          <w:szCs w:val="28"/>
          <w:lang w:eastAsia="en-US"/>
        </w:rPr>
        <w:t>рганизация, утвердившая этот документ, и дата его утверждения</w:t>
      </w:r>
      <w:r w:rsidRPr="00380751">
        <w:rPr>
          <w:rFonts w:eastAsia="Calibri"/>
          <w:iCs/>
          <w:szCs w:val="28"/>
          <w:lang w:eastAsia="en-US"/>
        </w:rPr>
        <w:t xml:space="preserve">: </w:t>
      </w:r>
      <w:r w:rsidRPr="00380751">
        <w:rPr>
          <w:szCs w:val="28"/>
          <w:shd w:val="clear" w:color="auto" w:fill="FFFFFF"/>
        </w:rPr>
        <w:t>Государственный комитетом СССР по стандартам, Министерство приборостроения, средств автоматизации и систем управления СССР, 01.01.1990</w:t>
      </w:r>
      <w:r w:rsidR="00AF04A8" w:rsidRPr="00380751">
        <w:rPr>
          <w:rFonts w:eastAsia="Calibri"/>
          <w:iCs/>
          <w:szCs w:val="28"/>
          <w:lang w:eastAsia="en-US"/>
        </w:rPr>
        <w:t>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У</w:t>
      </w:r>
      <w:r w:rsidR="00AF04A8" w:rsidRPr="00380751">
        <w:rPr>
          <w:rFonts w:eastAsia="Calibri"/>
          <w:iCs/>
          <w:szCs w:val="28"/>
          <w:lang w:eastAsia="en-US"/>
        </w:rPr>
        <w:t>словное обозначение темы разработки</w:t>
      </w:r>
      <w:r w:rsidRPr="00380751">
        <w:rPr>
          <w:rFonts w:eastAsia="Calibri"/>
          <w:iCs/>
          <w:szCs w:val="28"/>
          <w:lang w:eastAsia="en-US"/>
        </w:rPr>
        <w:t>: УКС.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:rsidR="00AF04A8" w:rsidRPr="00E4780F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E4780F">
        <w:rPr>
          <w:rFonts w:eastAsia="Calibri"/>
          <w:iCs/>
          <w:szCs w:val="28"/>
          <w:lang w:eastAsia="en-US"/>
        </w:rPr>
        <w:t>Программный продукт предназначен для</w:t>
      </w:r>
      <w:r w:rsidR="00DA6B6F">
        <w:rPr>
          <w:rFonts w:eastAsia="Calibri"/>
          <w:iCs/>
          <w:szCs w:val="28"/>
          <w:lang w:eastAsia="en-US"/>
        </w:rPr>
        <w:t xml:space="preserve"> </w:t>
      </w:r>
      <w:del w:id="22" w:author="Анна" w:date="2023-06-05T02:32:00Z">
        <w:r w:rsidR="00DA6B6F" w:rsidDel="0040576A">
          <w:rPr>
            <w:rFonts w:eastAsia="Calibri"/>
            <w:iCs/>
            <w:szCs w:val="28"/>
            <w:lang w:eastAsia="en-US"/>
          </w:rPr>
          <w:delText>того чтобы</w:delText>
        </w:r>
        <w:r w:rsidR="000402A2" w:rsidDel="0040576A">
          <w:rPr>
            <w:rFonts w:eastAsia="Calibri"/>
            <w:iCs/>
            <w:szCs w:val="28"/>
            <w:lang w:eastAsia="en-US"/>
          </w:rPr>
          <w:delText xml:space="preserve"> упростить</w:delText>
        </w:r>
      </w:del>
      <w:ins w:id="23" w:author="Анна" w:date="2023-06-05T02:32:00Z">
        <w:r w:rsidR="0040576A">
          <w:rPr>
            <w:rFonts w:eastAsia="Calibri"/>
            <w:iCs/>
            <w:szCs w:val="28"/>
            <w:lang w:eastAsia="en-US"/>
          </w:rPr>
          <w:t>упрощения</w:t>
        </w:r>
      </w:ins>
      <w:r w:rsidR="000402A2">
        <w:rPr>
          <w:rFonts w:eastAsia="Calibri"/>
          <w:iCs/>
          <w:szCs w:val="28"/>
          <w:lang w:eastAsia="en-US"/>
        </w:rPr>
        <w:t xml:space="preserve"> обучени</w:t>
      </w:r>
      <w:ins w:id="24" w:author="Анна" w:date="2023-06-05T02:32:00Z">
        <w:r w:rsidR="0040576A">
          <w:rPr>
            <w:rFonts w:eastAsia="Calibri"/>
            <w:iCs/>
            <w:szCs w:val="28"/>
            <w:lang w:eastAsia="en-US"/>
          </w:rPr>
          <w:t>я</w:t>
        </w:r>
      </w:ins>
      <w:del w:id="25" w:author="Анна" w:date="2023-06-05T02:32:00Z">
        <w:r w:rsidR="000402A2" w:rsidDel="0040576A">
          <w:rPr>
            <w:rFonts w:eastAsia="Calibri"/>
            <w:iCs/>
            <w:szCs w:val="28"/>
            <w:lang w:eastAsia="en-US"/>
          </w:rPr>
          <w:delText>е</w:delText>
        </w:r>
      </w:del>
      <w:r w:rsidR="000402A2">
        <w:rPr>
          <w:rFonts w:eastAsia="Calibri"/>
          <w:iCs/>
          <w:szCs w:val="28"/>
          <w:lang w:eastAsia="en-US"/>
        </w:rPr>
        <w:t xml:space="preserve"> </w:t>
      </w:r>
      <w:del w:id="26" w:author="Анна" w:date="2023-06-05T02:33:00Z">
        <w:r w:rsidR="00764907" w:rsidDel="0040576A">
          <w:rPr>
            <w:rFonts w:eastAsia="Calibri"/>
            <w:iCs/>
            <w:szCs w:val="28"/>
            <w:lang w:eastAsia="en-US"/>
          </w:rPr>
          <w:delText xml:space="preserve">для </w:delText>
        </w:r>
      </w:del>
      <w:r w:rsidR="000402A2">
        <w:rPr>
          <w:rFonts w:eastAsia="Calibri"/>
          <w:iCs/>
          <w:szCs w:val="28"/>
          <w:lang w:eastAsia="en-US"/>
        </w:rPr>
        <w:t>студентов</w:t>
      </w:r>
      <w:r w:rsidR="00380751" w:rsidRPr="00E4780F">
        <w:rPr>
          <w:rFonts w:eastAsia="Calibri"/>
          <w:iCs/>
          <w:szCs w:val="28"/>
          <w:lang w:eastAsia="en-US"/>
        </w:rPr>
        <w:t xml:space="preserve">. Пользователь </w:t>
      </w:r>
      <w:r w:rsidR="000402A2">
        <w:rPr>
          <w:rFonts w:eastAsia="Calibri"/>
          <w:iCs/>
          <w:szCs w:val="28"/>
          <w:lang w:eastAsia="en-US"/>
        </w:rPr>
        <w:t xml:space="preserve">в приложении </w:t>
      </w:r>
      <w:r w:rsidR="00380751" w:rsidRPr="00E4780F">
        <w:rPr>
          <w:rFonts w:eastAsia="Calibri"/>
          <w:iCs/>
          <w:szCs w:val="28"/>
          <w:lang w:eastAsia="en-US"/>
        </w:rPr>
        <w:t>сможет</w:t>
      </w:r>
      <w:r w:rsidR="00380751" w:rsidRPr="00E4780F">
        <w:rPr>
          <w:szCs w:val="28"/>
        </w:rPr>
        <w:t xml:space="preserve"> вести учет аудиторных занятий</w:t>
      </w:r>
      <w:r w:rsidR="00E4780F" w:rsidRPr="00E4780F">
        <w:rPr>
          <w:szCs w:val="28"/>
        </w:rPr>
        <w:t xml:space="preserve"> и самостоятельной</w:t>
      </w:r>
      <w:r w:rsidR="00380751" w:rsidRPr="00E4780F">
        <w:rPr>
          <w:szCs w:val="28"/>
        </w:rPr>
        <w:t xml:space="preserve"> работ</w:t>
      </w:r>
      <w:r w:rsidR="00E4780F" w:rsidRPr="00E4780F">
        <w:rPr>
          <w:szCs w:val="28"/>
        </w:rPr>
        <w:t>ы</w:t>
      </w:r>
      <w:r w:rsidR="00380751" w:rsidRPr="00E4780F">
        <w:rPr>
          <w:szCs w:val="28"/>
        </w:rPr>
        <w:t xml:space="preserve"> вне</w:t>
      </w:r>
      <w:r w:rsidR="00E4780F" w:rsidRPr="00E4780F">
        <w:rPr>
          <w:szCs w:val="28"/>
        </w:rPr>
        <w:t xml:space="preserve"> учебного заведения</w:t>
      </w:r>
      <w:ins w:id="27" w:author="Анна" w:date="2023-06-05T02:33:00Z">
        <w:r w:rsidR="0040576A">
          <w:rPr>
            <w:szCs w:val="28"/>
          </w:rPr>
          <w:t>,</w:t>
        </w:r>
      </w:ins>
      <w:del w:id="28" w:author="Анна" w:date="2023-06-05T02:33:00Z">
        <w:r w:rsidR="00E4780F" w:rsidRPr="00E4780F" w:rsidDel="0040576A">
          <w:rPr>
            <w:szCs w:val="28"/>
          </w:rPr>
          <w:delText>.</w:delText>
        </w:r>
      </w:del>
      <w:r w:rsidR="00E4780F" w:rsidRPr="00E4780F">
        <w:rPr>
          <w:szCs w:val="28"/>
        </w:rPr>
        <w:t xml:space="preserve"> </w:t>
      </w:r>
      <w:r w:rsidR="00380751" w:rsidRPr="00E4780F">
        <w:rPr>
          <w:szCs w:val="28"/>
        </w:rPr>
        <w:t xml:space="preserve"> </w:t>
      </w:r>
      <w:del w:id="29" w:author="Анна" w:date="2023-06-05T02:33:00Z">
        <w:r w:rsidR="00DA6B6F" w:rsidDel="0040576A">
          <w:rPr>
            <w:szCs w:val="28"/>
          </w:rPr>
          <w:delText xml:space="preserve">А также </w:delText>
        </w:r>
      </w:del>
      <w:r w:rsidR="00DA6B6F">
        <w:rPr>
          <w:szCs w:val="28"/>
        </w:rPr>
        <w:t>составлять собственный план расписаний занятий</w:t>
      </w:r>
      <w:r w:rsidR="00764907">
        <w:rPr>
          <w:szCs w:val="28"/>
        </w:rPr>
        <w:t xml:space="preserve"> и равномерно распределять </w:t>
      </w:r>
      <w:del w:id="30" w:author="Анна" w:date="2023-06-05T02:33:00Z">
        <w:r w:rsidR="00764907" w:rsidDel="0040576A">
          <w:rPr>
            <w:szCs w:val="28"/>
          </w:rPr>
          <w:delText xml:space="preserve">свое </w:delText>
        </w:r>
      </w:del>
      <w:r w:rsidR="00764907">
        <w:rPr>
          <w:szCs w:val="28"/>
        </w:rPr>
        <w:t xml:space="preserve">свободное время для </w:t>
      </w:r>
      <w:proofErr w:type="spellStart"/>
      <w:r w:rsidR="00764907">
        <w:rPr>
          <w:szCs w:val="28"/>
        </w:rPr>
        <w:t>внеучебных</w:t>
      </w:r>
      <w:proofErr w:type="spellEnd"/>
      <w:r w:rsidR="00764907">
        <w:rPr>
          <w:szCs w:val="28"/>
        </w:rPr>
        <w:t xml:space="preserve"> занятий</w:t>
      </w:r>
      <w:r w:rsidR="00DA6B6F">
        <w:rPr>
          <w:szCs w:val="28"/>
        </w:rPr>
        <w:t>.</w:t>
      </w:r>
      <w:r w:rsidR="000402A2">
        <w:rPr>
          <w:szCs w:val="28"/>
        </w:rPr>
        <w:t xml:space="preserve">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lastRenderedPageBreak/>
        <w:t>4 Требования к функциональным характеристикам программного продукта</w:t>
      </w:r>
    </w:p>
    <w:p w:rsidR="005079C9" w:rsidRDefault="005079C9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:rsidR="005079C9" w:rsidRPr="00AF04A8" w:rsidRDefault="00E3365A" w:rsidP="005079C9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должен </w:t>
      </w:r>
      <w:r w:rsidR="006927CE">
        <w:rPr>
          <w:rFonts w:eastAsia="Calibri"/>
          <w:iCs/>
          <w:szCs w:val="28"/>
          <w:lang w:eastAsia="en-US"/>
        </w:rPr>
        <w:t xml:space="preserve">представлять собой таблицу, в которой </w:t>
      </w:r>
      <w:del w:id="31" w:author="Анна" w:date="2023-06-05T02:34:00Z">
        <w:r w:rsidR="006927CE" w:rsidDel="0040576A">
          <w:rPr>
            <w:rFonts w:eastAsia="Calibri"/>
            <w:iCs/>
            <w:szCs w:val="28"/>
            <w:lang w:eastAsia="en-US"/>
          </w:rPr>
          <w:delText>будут прописаны</w:delText>
        </w:r>
      </w:del>
      <w:ins w:id="32" w:author="Анна" w:date="2023-06-05T02:34:00Z">
        <w:r w:rsidR="0040576A">
          <w:rPr>
            <w:rFonts w:eastAsia="Calibri"/>
            <w:iCs/>
            <w:szCs w:val="28"/>
            <w:lang w:eastAsia="en-US"/>
          </w:rPr>
          <w:t xml:space="preserve">студенты смогут </w:t>
        </w:r>
        <w:proofErr w:type="spellStart"/>
        <w:r w:rsidR="0040576A">
          <w:rPr>
            <w:rFonts w:eastAsia="Calibri"/>
            <w:iCs/>
            <w:szCs w:val="28"/>
            <w:lang w:eastAsia="en-US"/>
          </w:rPr>
          <w:t>увказывать</w:t>
        </w:r>
        <w:proofErr w:type="spellEnd"/>
        <w:r w:rsidR="0040576A">
          <w:rPr>
            <w:rFonts w:eastAsia="Calibri"/>
            <w:iCs/>
            <w:szCs w:val="28"/>
            <w:lang w:eastAsia="en-US"/>
          </w:rPr>
          <w:t xml:space="preserve"> свои</w:t>
        </w:r>
      </w:ins>
      <w:r w:rsidR="006927CE">
        <w:rPr>
          <w:rFonts w:eastAsia="Calibri"/>
          <w:iCs/>
          <w:szCs w:val="28"/>
          <w:lang w:eastAsia="en-US"/>
        </w:rPr>
        <w:t xml:space="preserve"> цели и задачи </w:t>
      </w:r>
      <w:del w:id="33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 xml:space="preserve">студента </w:delText>
        </w:r>
      </w:del>
      <w:r w:rsidR="006927CE">
        <w:rPr>
          <w:rFonts w:eastAsia="Calibri"/>
          <w:iCs/>
          <w:szCs w:val="28"/>
          <w:lang w:eastAsia="en-US"/>
        </w:rPr>
        <w:t xml:space="preserve">на ближайшее время. В </w:t>
      </w:r>
      <w:del w:id="34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 xml:space="preserve">ней </w:delText>
        </w:r>
      </w:del>
      <w:ins w:id="35" w:author="Анна" w:date="2023-06-05T02:35:00Z">
        <w:r w:rsidR="0040576A">
          <w:rPr>
            <w:rFonts w:eastAsia="Calibri"/>
            <w:iCs/>
            <w:szCs w:val="28"/>
            <w:lang w:eastAsia="en-US"/>
          </w:rPr>
          <w:t>таблице</w:t>
        </w:r>
        <w:r w:rsidR="0040576A">
          <w:rPr>
            <w:rFonts w:eastAsia="Calibri"/>
            <w:iCs/>
            <w:szCs w:val="28"/>
            <w:lang w:eastAsia="en-US"/>
          </w:rPr>
          <w:t xml:space="preserve"> </w:t>
        </w:r>
      </w:ins>
      <w:del w:id="36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будет прописан</w:delText>
        </w:r>
      </w:del>
      <w:ins w:id="37" w:author="Анна" w:date="2023-06-05T02:35:00Z">
        <w:r w:rsidR="0040576A">
          <w:rPr>
            <w:rFonts w:eastAsia="Calibri"/>
            <w:iCs/>
            <w:szCs w:val="28"/>
            <w:lang w:eastAsia="en-US"/>
          </w:rPr>
          <w:t>должен быть предусмотрен</w:t>
        </w:r>
      </w:ins>
      <w:r w:rsidR="006927CE">
        <w:rPr>
          <w:rFonts w:eastAsia="Calibri"/>
          <w:iCs/>
          <w:szCs w:val="28"/>
          <w:lang w:eastAsia="en-US"/>
        </w:rPr>
        <w:t xml:space="preserve"> план учебных и самостоятельных занятий. </w:t>
      </w:r>
      <w:ins w:id="38" w:author="Анна" w:date="2023-06-05T02:35:00Z">
        <w:r w:rsidR="0040576A">
          <w:rPr>
            <w:rFonts w:eastAsia="Calibri"/>
            <w:iCs/>
            <w:szCs w:val="28"/>
            <w:lang w:eastAsia="en-US"/>
          </w:rPr>
          <w:t>Приложение должно обеспечивать</w:t>
        </w:r>
      </w:ins>
      <w:del w:id="39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Должна быть реализована</w:delText>
        </w:r>
      </w:del>
      <w:r w:rsidR="006927CE">
        <w:rPr>
          <w:rFonts w:eastAsia="Calibri"/>
          <w:iCs/>
          <w:szCs w:val="28"/>
          <w:lang w:eastAsia="en-US"/>
        </w:rPr>
        <w:t xml:space="preserve"> возможность вычеркивания </w:t>
      </w:r>
      <w:del w:id="40" w:author="Анна" w:date="2023-06-05T02:35:00Z">
        <w:r w:rsidR="006927CE" w:rsidDel="0040576A">
          <w:rPr>
            <w:rFonts w:eastAsia="Calibri"/>
            <w:iCs/>
            <w:szCs w:val="28"/>
            <w:lang w:eastAsia="en-US"/>
          </w:rPr>
          <w:delText>уже сделанных</w:delText>
        </w:r>
      </w:del>
      <w:ins w:id="41" w:author="Анна" w:date="2023-06-05T02:35:00Z">
        <w:r w:rsidR="0040576A">
          <w:rPr>
            <w:rFonts w:eastAsia="Calibri"/>
            <w:iCs/>
            <w:szCs w:val="28"/>
            <w:lang w:eastAsia="en-US"/>
          </w:rPr>
          <w:t>выполненных</w:t>
        </w:r>
      </w:ins>
      <w:r w:rsidR="006927CE">
        <w:rPr>
          <w:rFonts w:eastAsia="Calibri"/>
          <w:iCs/>
          <w:szCs w:val="28"/>
          <w:lang w:eastAsia="en-US"/>
        </w:rPr>
        <w:t xml:space="preserve"> задач</w:t>
      </w:r>
      <w:del w:id="42" w:author="Анна" w:date="2023-06-05T02:36:00Z">
        <w:r w:rsidR="006927CE" w:rsidDel="0040576A">
          <w:rPr>
            <w:rFonts w:eastAsia="Calibri"/>
            <w:iCs/>
            <w:szCs w:val="28"/>
            <w:lang w:eastAsia="en-US"/>
          </w:rPr>
          <w:delText>, а также</w:delText>
        </w:r>
      </w:del>
      <w:ins w:id="43" w:author="Анна" w:date="2023-06-05T02:36:00Z">
        <w:r w:rsidR="0040576A">
          <w:rPr>
            <w:rFonts w:eastAsia="Calibri"/>
            <w:iCs/>
            <w:szCs w:val="28"/>
            <w:lang w:eastAsia="en-US"/>
          </w:rPr>
          <w:t xml:space="preserve"> и отображать</w:t>
        </w:r>
      </w:ins>
      <w:r w:rsidR="006927CE">
        <w:rPr>
          <w:rFonts w:eastAsia="Calibri"/>
          <w:iCs/>
          <w:szCs w:val="28"/>
          <w:lang w:eastAsia="en-US"/>
        </w:rPr>
        <w:t xml:space="preserve"> отсчет до </w:t>
      </w:r>
      <w:proofErr w:type="spellStart"/>
      <w:r w:rsidR="006927CE">
        <w:rPr>
          <w:rFonts w:eastAsia="Calibri"/>
          <w:iCs/>
          <w:szCs w:val="28"/>
          <w:lang w:eastAsia="en-US"/>
        </w:rPr>
        <w:t>дедлайна</w:t>
      </w:r>
      <w:proofErr w:type="spellEnd"/>
      <w:r w:rsidR="006927CE">
        <w:rPr>
          <w:rFonts w:eastAsia="Calibri"/>
          <w:iCs/>
          <w:szCs w:val="28"/>
          <w:lang w:eastAsia="en-US"/>
        </w:rPr>
        <w:t xml:space="preserve"> от текущей даты. Интерфейс приложения </w:t>
      </w:r>
      <w:del w:id="44" w:author="Анна" w:date="2023-06-05T02:36:00Z">
        <w:r w:rsidR="006927CE" w:rsidDel="0040576A">
          <w:rPr>
            <w:rFonts w:eastAsia="Calibri"/>
            <w:iCs/>
            <w:szCs w:val="28"/>
            <w:lang w:eastAsia="en-US"/>
          </w:rPr>
          <w:delText>– ясный и понятный</w:delText>
        </w:r>
      </w:del>
      <w:ins w:id="45" w:author="Анна" w:date="2023-06-05T02:36:00Z">
        <w:r w:rsidR="0040576A">
          <w:rPr>
            <w:rFonts w:eastAsia="Calibri"/>
            <w:iCs/>
            <w:szCs w:val="28"/>
            <w:lang w:eastAsia="en-US"/>
          </w:rPr>
          <w:t>должен быть понятным и удобным для использования</w:t>
        </w:r>
      </w:ins>
      <w:r w:rsidR="006927CE">
        <w:rPr>
          <w:rFonts w:eastAsia="Calibri"/>
          <w:iCs/>
          <w:szCs w:val="28"/>
          <w:lang w:eastAsia="en-US"/>
        </w:rPr>
        <w:t>.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40576A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Таблица</w:t>
            </w:r>
            <w:del w:id="46" w:author="Анна" w:date="2023-06-05T02:36:00Z">
              <w:r w:rsidRPr="00A45531" w:rsidDel="0040576A">
                <w:rPr>
                  <w:sz w:val="24"/>
                </w:rPr>
                <w:delText>,</w:delText>
              </w:r>
            </w:del>
            <w:r w:rsidRPr="00A45531">
              <w:rPr>
                <w:sz w:val="24"/>
              </w:rPr>
              <w:t xml:space="preserve"> с возможностью добавления задач</w:t>
            </w:r>
          </w:p>
        </w:tc>
      </w:tr>
      <w:tr w:rsidR="005079C9" w:rsidRPr="00EA33F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План учебных и самостоятельных занятий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Вычеркивание сделанных задач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6927CE" w:rsidP="005079C9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 xml:space="preserve">Отсчет до </w:t>
            </w:r>
            <w:proofErr w:type="spellStart"/>
            <w:r>
              <w:rPr>
                <w:sz w:val="24"/>
              </w:rPr>
              <w:t>дедлайна</w:t>
            </w:r>
            <w:proofErr w:type="spellEnd"/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058" w:rsidRPr="005079C9" w:rsidRDefault="006927CE" w:rsidP="00001058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Удобный интерфейс</w:t>
            </w:r>
          </w:p>
        </w:tc>
      </w:tr>
    </w:tbl>
    <w:p w:rsidR="00E649B6" w:rsidRPr="00A45531" w:rsidRDefault="00E649B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Сценарии использования</w:t>
      </w:r>
      <w:r w:rsidR="007F1EE5" w:rsidRPr="00A45531">
        <w:rPr>
          <w:rFonts w:eastAsia="Calibri"/>
          <w:szCs w:val="28"/>
          <w:lang w:eastAsia="en-US"/>
        </w:rPr>
        <w:t xml:space="preserve"> (диаграмма потоков данных или модель данных)</w:t>
      </w:r>
      <w:r w:rsidRPr="00A45531">
        <w:rPr>
          <w:rFonts w:eastAsia="Calibri"/>
          <w:szCs w:val="28"/>
          <w:lang w:eastAsia="en-US"/>
        </w:rPr>
        <w:t xml:space="preserve"> в приложении 1</w:t>
      </w:r>
      <w:r w:rsidR="007F1EE5" w:rsidRPr="00A45531">
        <w:rPr>
          <w:rFonts w:eastAsia="Calibri"/>
          <w:szCs w:val="28"/>
          <w:lang w:eastAsia="en-US"/>
        </w:rPr>
        <w:t xml:space="preserve"> </w:t>
      </w:r>
    </w:p>
    <w:p w:rsidR="00A45531" w:rsidRDefault="00A45531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F334A5" w:rsidP="0040576A">
            <w:pPr>
              <w:ind w:firstLine="0"/>
            </w:pPr>
            <w:r w:rsidRPr="00F334A5">
              <w:rPr>
                <w:sz w:val="24"/>
                <w:szCs w:val="22"/>
              </w:rPr>
              <w:t>С</w:t>
            </w:r>
            <w:r w:rsidR="00853B8F" w:rsidRPr="00F334A5">
              <w:rPr>
                <w:sz w:val="24"/>
                <w:szCs w:val="22"/>
              </w:rPr>
              <w:t xml:space="preserve">охранение редактируемого документа </w:t>
            </w:r>
            <w:del w:id="47" w:author="Анна" w:date="2023-06-05T02:37:00Z">
              <w:r w:rsidR="00853B8F" w:rsidRPr="00F334A5" w:rsidDel="0040576A">
                <w:rPr>
                  <w:sz w:val="24"/>
                  <w:szCs w:val="22"/>
                </w:rPr>
                <w:delText xml:space="preserve">через </w:delText>
              </w:r>
            </w:del>
            <w:r w:rsidR="00853B8F" w:rsidRPr="00F334A5">
              <w:rPr>
                <w:sz w:val="24"/>
                <w:szCs w:val="22"/>
              </w:rPr>
              <w:t>каждые 10 минут во временный файл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</w:tbl>
    <w:p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Не предъявляются.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val="en-US"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A45531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A45531">
        <w:rPr>
          <w:rFonts w:eastAsia="Calibri"/>
          <w:szCs w:val="28"/>
          <w:lang w:eastAsia="en-US"/>
        </w:rPr>
        <w:t xml:space="preserve"> </w:t>
      </w:r>
      <w:r w:rsidRPr="00A45531">
        <w:rPr>
          <w:rFonts w:eastAsia="Calibri"/>
          <w:szCs w:val="28"/>
          <w:lang w:eastAsia="en-US"/>
        </w:rPr>
        <w:tab/>
        <w:t xml:space="preserve">   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__</w:t>
      </w:r>
      <w:r w:rsidR="00F334A5" w:rsidRPr="00F334A5">
        <w:rPr>
          <w:rFonts w:eastAsia="Calibri"/>
          <w:szCs w:val="28"/>
          <w:u w:val="single"/>
          <w:lang w:val="en-GB" w:eastAsia="en-US"/>
        </w:rPr>
        <w:t>intel core</w:t>
      </w:r>
      <w:r w:rsidR="00F334A5">
        <w:rPr>
          <w:rFonts w:eastAsia="Calibri"/>
          <w:szCs w:val="28"/>
          <w:lang w:eastAsia="en-US"/>
        </w:rPr>
        <w:t>__</w:t>
      </w:r>
      <w:r w:rsidR="00C77923">
        <w:rPr>
          <w:rFonts w:eastAsia="Calibri"/>
          <w:szCs w:val="28"/>
          <w:lang w:eastAsia="en-US"/>
        </w:rPr>
        <w:t>_</w:t>
      </w:r>
    </w:p>
    <w:p w:rsid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Объем ОЗУ</w:t>
      </w:r>
      <w:r w:rsidRPr="00AF04A8">
        <w:rPr>
          <w:rFonts w:eastAsia="Calibri"/>
          <w:szCs w:val="28"/>
          <w:lang w:eastAsia="en-US"/>
        </w:rPr>
        <w:tab/>
        <w:t xml:space="preserve"> </w:t>
      </w:r>
      <w:r w:rsidR="00C77923">
        <w:rPr>
          <w:rFonts w:eastAsia="Calibri"/>
          <w:szCs w:val="28"/>
          <w:lang w:eastAsia="en-US"/>
        </w:rPr>
        <w:t>___</w:t>
      </w:r>
      <w:r w:rsidR="00F334A5" w:rsidRPr="00F334A5">
        <w:rPr>
          <w:rFonts w:eastAsia="Calibri"/>
          <w:szCs w:val="28"/>
          <w:u w:val="single"/>
          <w:lang w:val="en-GB" w:eastAsia="en-US"/>
        </w:rPr>
        <w:t>8</w:t>
      </w:r>
      <w:r w:rsidR="00F334A5" w:rsidRPr="00F334A5">
        <w:rPr>
          <w:rFonts w:eastAsia="Calibri"/>
          <w:szCs w:val="28"/>
          <w:u w:val="single"/>
          <w:lang w:eastAsia="en-US"/>
        </w:rPr>
        <w:t xml:space="preserve"> Гб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</w:t>
      </w:r>
      <w:r w:rsidR="00C77923">
        <w:rPr>
          <w:rFonts w:eastAsia="Calibri"/>
          <w:szCs w:val="28"/>
          <w:lang w:eastAsia="en-US"/>
        </w:rPr>
        <w:t>_</w:t>
      </w:r>
    </w:p>
    <w:p w:rsidR="00505061" w:rsidRPr="00A45531" w:rsidRDefault="00F334A5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ОС </w:t>
      </w:r>
      <w:r>
        <w:rPr>
          <w:rFonts w:eastAsia="Calibri"/>
          <w:szCs w:val="28"/>
          <w:lang w:val="en-GB" w:eastAsia="en-US"/>
        </w:rPr>
        <w:t>Windows 7</w:t>
      </w:r>
    </w:p>
    <w:p w:rsidR="00A45531" w:rsidRDefault="00A45531" w:rsidP="00A45531">
      <w:pPr>
        <w:widowControl/>
        <w:spacing w:after="160" w:line="360" w:lineRule="auto"/>
        <w:ind w:left="1429" w:firstLine="0"/>
        <w:jc w:val="left"/>
        <w:rPr>
          <w:rFonts w:eastAsia="Calibri"/>
          <w:szCs w:val="28"/>
          <w:lang w:eastAsia="en-US"/>
        </w:rPr>
      </w:pPr>
    </w:p>
    <w:p w:rsidR="00505061" w:rsidRDefault="00505061" w:rsidP="00F334A5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:rsidR="00F334A5" w:rsidRDefault="00F334A5" w:rsidP="00F334A5">
      <w:pPr>
        <w:widowControl/>
        <w:spacing w:line="360" w:lineRule="auto"/>
        <w:rPr>
          <w:rFonts w:eastAsia="Calibri"/>
          <w:iCs/>
          <w:color w:val="B4C6E7" w:themeColor="accent1" w:themeTint="66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F334A5" w:rsidP="0040576A">
            <w:pPr>
              <w:ind w:firstLine="0"/>
            </w:pPr>
            <w:r w:rsidRPr="00E81B6C">
              <w:rPr>
                <w:color w:val="000000"/>
              </w:rPr>
              <w:t xml:space="preserve">Программа должна работать </w:t>
            </w:r>
            <w:del w:id="48" w:author="Анна" w:date="2023-06-05T02:38:00Z">
              <w:r w:rsidRPr="00E81B6C" w:rsidDel="0040576A">
                <w:rPr>
                  <w:color w:val="000000"/>
                </w:rPr>
                <w:delText xml:space="preserve">под </w:delText>
              </w:r>
            </w:del>
            <w:ins w:id="49" w:author="Анна" w:date="2023-06-05T02:38:00Z">
              <w:r w:rsidR="0040576A">
                <w:rPr>
                  <w:color w:val="000000"/>
                </w:rPr>
                <w:t>на</w:t>
              </w:r>
              <w:r w:rsidR="0040576A" w:rsidRPr="00E81B6C">
                <w:rPr>
                  <w:color w:val="000000"/>
                </w:rPr>
                <w:t xml:space="preserve"> </w:t>
              </w:r>
            </w:ins>
            <w:del w:id="50" w:author="Анна" w:date="2023-06-05T02:38:00Z">
              <w:r w:rsidRPr="00E81B6C" w:rsidDel="0040576A">
                <w:rPr>
                  <w:color w:val="000000"/>
                </w:rPr>
                <w:delText xml:space="preserve">основными </w:delText>
              </w:r>
            </w:del>
            <w:ins w:id="51" w:author="Анна" w:date="2023-06-05T02:38:00Z">
              <w:r w:rsidR="0040576A" w:rsidRPr="00E81B6C">
                <w:rPr>
                  <w:color w:val="000000"/>
                </w:rPr>
                <w:t>основны</w:t>
              </w:r>
              <w:r w:rsidR="0040576A">
                <w:rPr>
                  <w:color w:val="000000"/>
                </w:rPr>
                <w:t>х</w:t>
              </w:r>
              <w:r w:rsidR="0040576A" w:rsidRPr="00E81B6C">
                <w:rPr>
                  <w:color w:val="000000"/>
                </w:rPr>
                <w:t xml:space="preserve"> </w:t>
              </w:r>
            </w:ins>
            <w:del w:id="52" w:author="Анна" w:date="2023-06-05T02:38:00Z">
              <w:r w:rsidDel="0040576A">
                <w:rPr>
                  <w:color w:val="000000"/>
                </w:rPr>
                <w:delText xml:space="preserve">версиями </w:delText>
              </w:r>
            </w:del>
            <w:ins w:id="53" w:author="Анна" w:date="2023-06-05T02:38:00Z">
              <w:r w:rsidR="0040576A">
                <w:rPr>
                  <w:color w:val="000000"/>
                </w:rPr>
                <w:t>версия</w:t>
              </w:r>
              <w:r w:rsidR="0040576A">
                <w:rPr>
                  <w:color w:val="000000"/>
                </w:rPr>
                <w:t>х</w:t>
              </w:r>
              <w:r w:rsidR="0040576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 xml:space="preserve">платформы </w:t>
            </w:r>
            <w:r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>: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Windows7,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Windows8</w:t>
            </w:r>
            <w:r w:rsidRPr="00E81B6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="00A45531" w:rsidRPr="00E81B6C">
              <w:rPr>
                <w:color w:val="000000"/>
              </w:rPr>
              <w:t>WindowsXP</w:t>
            </w:r>
            <w:proofErr w:type="spellEnd"/>
            <w:r w:rsidR="00A4553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Windows10,</w:t>
            </w:r>
            <w:r w:rsidR="00A45531" w:rsidRPr="00A45531">
              <w:rPr>
                <w:color w:val="000000"/>
              </w:rPr>
              <w:t xml:space="preserve"> </w:t>
            </w:r>
            <w:r w:rsidR="00A45531"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 xml:space="preserve"> 11.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r>
              <w:t xml:space="preserve">Установленная </w:t>
            </w:r>
            <w:proofErr w:type="spellStart"/>
            <w:r>
              <w:rPr>
                <w:lang w:val="en-GB"/>
              </w:rPr>
              <w:t>InlellijIdea</w:t>
            </w:r>
            <w:proofErr w:type="spellEnd"/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r>
              <w:t xml:space="preserve">Подкаченная </w:t>
            </w:r>
            <w:proofErr w:type="spellStart"/>
            <w:r>
              <w:rPr>
                <w:lang w:val="en-GB"/>
              </w:rPr>
              <w:t>JaxaFX</w:t>
            </w:r>
            <w:proofErr w:type="spellEnd"/>
          </w:p>
        </w:tc>
      </w:tr>
    </w:tbl>
    <w:p w:rsidR="00F334A5" w:rsidRDefault="00F334A5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4.7 Требования к транспортированию и хранению.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Pr="006B4187" w:rsidRDefault="00A45531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4.8 Специальные требования.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348"/>
        <w:gridCol w:w="7012"/>
      </w:tblGrid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446AB5" w:rsidRDefault="00A45531" w:rsidP="0040576A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 w:rsidRPr="00446AB5">
              <w:t>Переключени</w:t>
            </w:r>
            <w:ins w:id="54" w:author="Анна" w:date="2023-06-05T02:38:00Z">
              <w:r w:rsidR="0040576A">
                <w:t>е</w:t>
              </w:r>
            </w:ins>
            <w:del w:id="55" w:author="Анна" w:date="2023-06-05T02:38:00Z">
              <w:r w:rsidRPr="00446AB5" w:rsidDel="0040576A">
                <w:delText>я</w:delText>
              </w:r>
            </w:del>
            <w:r w:rsidRPr="00446AB5">
              <w:t xml:space="preserve"> </w:t>
            </w:r>
            <w:del w:id="56" w:author="Анна" w:date="2023-06-05T02:38:00Z">
              <w:r w:rsidRPr="00446AB5" w:rsidDel="0040576A">
                <w:delText xml:space="preserve">с </w:delText>
              </w:r>
            </w:del>
            <w:ins w:id="57" w:author="Анна" w:date="2023-06-05T02:38:00Z">
              <w:r w:rsidR="0040576A">
                <w:t>между</w:t>
              </w:r>
              <w:r w:rsidR="0040576A" w:rsidRPr="00446AB5">
                <w:t xml:space="preserve"> </w:t>
              </w:r>
            </w:ins>
            <w:del w:id="58" w:author="Анна" w:date="2023-06-05T02:39:00Z">
              <w:r w:rsidRPr="00446AB5" w:rsidDel="0040576A">
                <w:delText xml:space="preserve">оконного </w:delText>
              </w:r>
            </w:del>
            <w:ins w:id="59" w:author="Анна" w:date="2023-06-05T02:39:00Z">
              <w:r w:rsidR="0040576A" w:rsidRPr="00446AB5">
                <w:t>оконн</w:t>
              </w:r>
              <w:r w:rsidR="0040576A">
                <w:t>ым и полноэкранным</w:t>
              </w:r>
              <w:r w:rsidR="0040576A" w:rsidRPr="00446AB5">
                <w:t xml:space="preserve"> </w:t>
              </w:r>
            </w:ins>
            <w:r w:rsidRPr="00446AB5">
              <w:t>режим</w:t>
            </w:r>
            <w:ins w:id="60" w:author="Анна" w:date="2023-06-05T02:39:00Z">
              <w:r w:rsidR="0040576A">
                <w:t>ом</w:t>
              </w:r>
            </w:ins>
            <w:del w:id="61" w:author="Анна" w:date="2023-06-05T02:39:00Z">
              <w:r w:rsidRPr="00446AB5" w:rsidDel="0040576A">
                <w:delText>а на полноэкранный</w:delText>
              </w:r>
            </w:del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B85AE2" w:rsidRDefault="00A45531" w:rsidP="00A45531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531" w:rsidRDefault="00A45531" w:rsidP="00A45531">
            <w:pPr>
              <w:tabs>
                <w:tab w:val="left" w:pos="1085"/>
              </w:tabs>
              <w:ind w:firstLine="0"/>
            </w:pPr>
          </w:p>
        </w:tc>
      </w:tr>
    </w:tbl>
    <w:p w:rsidR="00C77923" w:rsidRDefault="00C77923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2653E" w:rsidRPr="00A45531" w:rsidRDefault="003305C4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Графический пользовательский интерфейс будет </w:t>
      </w:r>
      <w:del w:id="62" w:author="Анна" w:date="2023-06-05T02:39:00Z">
        <w:r w:rsidRPr="00A45531" w:rsidDel="0040576A">
          <w:rPr>
            <w:rFonts w:eastAsia="Calibri"/>
            <w:szCs w:val="28"/>
            <w:lang w:eastAsia="en-US"/>
          </w:rPr>
          <w:delText>иметь форму</w:delText>
        </w:r>
      </w:del>
      <w:ins w:id="63" w:author="Анна" w:date="2023-06-05T02:39:00Z">
        <w:r w:rsidR="0040576A">
          <w:rPr>
            <w:rFonts w:eastAsia="Calibri"/>
            <w:szCs w:val="28"/>
            <w:lang w:eastAsia="en-US"/>
          </w:rPr>
          <w:t>представлен в виде</w:t>
        </w:r>
      </w:ins>
      <w:r w:rsidRPr="00A45531">
        <w:rPr>
          <w:rFonts w:eastAsia="Calibri"/>
          <w:szCs w:val="28"/>
          <w:lang w:eastAsia="en-US"/>
        </w:rPr>
        <w:t xml:space="preserve"> </w:t>
      </w:r>
      <w:proofErr w:type="gramStart"/>
      <w:r w:rsidRPr="00A45531">
        <w:rPr>
          <w:rFonts w:eastAsia="Calibri"/>
          <w:szCs w:val="28"/>
          <w:lang w:eastAsia="en-US"/>
        </w:rPr>
        <w:t>облегченного</w:t>
      </w:r>
      <w:proofErr w:type="gramEnd"/>
      <w:r w:rsidRPr="00A45531">
        <w:rPr>
          <w:rFonts w:eastAsia="Calibri"/>
          <w:szCs w:val="28"/>
          <w:lang w:eastAsia="en-US"/>
        </w:rPr>
        <w:t xml:space="preserve"> </w:t>
      </w:r>
      <w:proofErr w:type="spellStart"/>
      <w:r w:rsidRPr="00A45531">
        <w:rPr>
          <w:rFonts w:eastAsia="Calibri"/>
          <w:szCs w:val="28"/>
          <w:lang w:eastAsia="en-US"/>
        </w:rPr>
        <w:t>веб-приложения</w:t>
      </w:r>
      <w:proofErr w:type="spellEnd"/>
      <w:r w:rsidRPr="00A45531">
        <w:rPr>
          <w:rFonts w:eastAsia="Calibri"/>
          <w:szCs w:val="28"/>
          <w:lang w:eastAsia="en-US"/>
        </w:rPr>
        <w:t xml:space="preserve">, в котором </w:t>
      </w:r>
      <w:del w:id="64" w:author="Анна" w:date="2023-06-05T02:40:00Z">
        <w:r w:rsidRPr="00A45531" w:rsidDel="0040576A">
          <w:rPr>
            <w:rFonts w:eastAsia="Calibri"/>
            <w:szCs w:val="28"/>
            <w:lang w:eastAsia="en-US"/>
          </w:rPr>
          <w:delText xml:space="preserve">все </w:delText>
        </w:r>
      </w:del>
      <w:r w:rsidRPr="00A45531">
        <w:rPr>
          <w:rFonts w:eastAsia="Calibri"/>
          <w:szCs w:val="28"/>
          <w:lang w:eastAsia="en-US"/>
        </w:rPr>
        <w:t xml:space="preserve">функциональные возможности </w:t>
      </w:r>
      <w:del w:id="65" w:author="Анна" w:date="2023-06-05T02:40:00Z">
        <w:r w:rsidRPr="00A45531" w:rsidDel="0040576A">
          <w:rPr>
            <w:rFonts w:eastAsia="Calibri"/>
            <w:szCs w:val="28"/>
            <w:lang w:eastAsia="en-US"/>
          </w:rPr>
          <w:delText>визуально и логически сгруппированы в тематические блоки в соответствии с типами объектов, с которыми они связаны</w:delText>
        </w:r>
      </w:del>
      <w:ins w:id="66" w:author="Анна" w:date="2023-06-05T02:40:00Z">
        <w:r w:rsidR="0040576A">
          <w:rPr>
            <w:rFonts w:eastAsia="Calibri"/>
            <w:szCs w:val="28"/>
            <w:lang w:eastAsia="en-US"/>
          </w:rPr>
          <w:t xml:space="preserve">будут </w:t>
        </w:r>
        <w:proofErr w:type="spellStart"/>
        <w:r w:rsidR="0040576A">
          <w:rPr>
            <w:rFonts w:eastAsia="Calibri"/>
            <w:szCs w:val="28"/>
            <w:lang w:eastAsia="en-US"/>
          </w:rPr>
          <w:t>группироватьс</w:t>
        </w:r>
        <w:proofErr w:type="spellEnd"/>
        <w:r w:rsidR="0040576A">
          <w:rPr>
            <w:rFonts w:eastAsia="Calibri"/>
            <w:szCs w:val="28"/>
            <w:lang w:eastAsia="en-US"/>
          </w:rPr>
          <w:t xml:space="preserve"> в соответствии с типами объектов и логической связью между ними</w:t>
        </w:r>
      </w:ins>
      <w:r w:rsidRPr="00A45531">
        <w:rPr>
          <w:rFonts w:eastAsia="Calibri"/>
          <w:szCs w:val="28"/>
          <w:lang w:eastAsia="en-US"/>
        </w:rPr>
        <w:t xml:space="preserve">. Особое внимание было уделено эргономике приложения, </w:t>
      </w:r>
      <w:del w:id="67" w:author="Анна" w:date="2023-06-05T02:41:00Z">
        <w:r w:rsidRPr="00A45531" w:rsidDel="00061A1E">
          <w:rPr>
            <w:rFonts w:eastAsia="Calibri"/>
            <w:szCs w:val="28"/>
            <w:lang w:eastAsia="en-US"/>
          </w:rPr>
          <w:delText>при этом основная концепция заключалась в обеспечении визуальной группировки элементов группы данных с минимальными усилиями, требуемыми с точки зрения действий пользователя</w:delText>
        </w:r>
      </w:del>
      <w:ins w:id="68" w:author="Анна" w:date="2023-06-05T02:41:00Z">
        <w:r w:rsidR="00061A1E">
          <w:rPr>
            <w:rFonts w:eastAsia="Calibri"/>
            <w:szCs w:val="28"/>
            <w:lang w:eastAsia="en-US"/>
          </w:rPr>
          <w:t>чтобы минимизировать усилия пользователя</w:t>
        </w:r>
      </w:ins>
      <w:r w:rsidRPr="00A45531">
        <w:rPr>
          <w:rFonts w:eastAsia="Calibri"/>
          <w:szCs w:val="28"/>
          <w:lang w:eastAsia="en-US"/>
        </w:rPr>
        <w:t xml:space="preserve">. </w:t>
      </w:r>
      <w:del w:id="69" w:author="Анна" w:date="2023-06-05T02:41:00Z">
        <w:r w:rsidRPr="00A45531" w:rsidDel="00061A1E">
          <w:rPr>
            <w:rFonts w:eastAsia="Calibri"/>
            <w:szCs w:val="28"/>
            <w:lang w:eastAsia="en-US"/>
          </w:rPr>
          <w:delText xml:space="preserve">Только </w:delText>
        </w:r>
      </w:del>
      <w:ins w:id="70" w:author="Анна" w:date="2023-06-05T02:41:00Z">
        <w:r w:rsidR="00061A1E">
          <w:rPr>
            <w:rFonts w:eastAsia="Calibri"/>
            <w:szCs w:val="28"/>
            <w:lang w:eastAsia="en-US"/>
          </w:rPr>
          <w:t xml:space="preserve">Приложение будет позволять </w:t>
        </w:r>
        <w:proofErr w:type="spellStart"/>
        <w:r w:rsidR="00061A1E">
          <w:rPr>
            <w:rFonts w:eastAsia="Calibri"/>
            <w:szCs w:val="28"/>
            <w:lang w:eastAsia="en-US"/>
          </w:rPr>
          <w:t>вырать</w:t>
        </w:r>
        <w:proofErr w:type="spellEnd"/>
        <w:r w:rsidR="00061A1E">
          <w:rPr>
            <w:rFonts w:eastAsia="Calibri"/>
            <w:szCs w:val="28"/>
            <w:lang w:eastAsia="en-US"/>
          </w:rPr>
          <w:t xml:space="preserve"> только одну активную вкладку в каждый момент времени</w:t>
        </w:r>
      </w:ins>
      <w:del w:id="71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одна вкладка может быть выбрана пользователем в любой момент времени</w:delText>
        </w:r>
      </w:del>
      <w:r w:rsidRPr="00A45531">
        <w:rPr>
          <w:rFonts w:eastAsia="Calibri"/>
          <w:szCs w:val="28"/>
          <w:lang w:eastAsia="en-US"/>
        </w:rPr>
        <w:t xml:space="preserve">. </w:t>
      </w:r>
      <w:del w:id="72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Там, где это уместно, с</w:delText>
        </w:r>
      </w:del>
      <w:ins w:id="73" w:author="Анна" w:date="2023-06-05T02:42:00Z">
        <w:r w:rsidR="00061A1E">
          <w:rPr>
            <w:rFonts w:eastAsia="Calibri"/>
            <w:szCs w:val="28"/>
            <w:lang w:eastAsia="en-US"/>
          </w:rPr>
          <w:t>С</w:t>
        </w:r>
      </w:ins>
      <w:r w:rsidRPr="00A45531">
        <w:rPr>
          <w:rFonts w:eastAsia="Calibri"/>
          <w:szCs w:val="28"/>
          <w:lang w:eastAsia="en-US"/>
        </w:rPr>
        <w:t xml:space="preserve">одержимое каждой вкладки </w:t>
      </w:r>
      <w:ins w:id="74" w:author="Анна" w:date="2023-06-05T02:42:00Z">
        <w:r w:rsidR="00061A1E">
          <w:rPr>
            <w:rFonts w:eastAsia="Calibri"/>
            <w:szCs w:val="28"/>
            <w:lang w:eastAsia="en-US"/>
          </w:rPr>
          <w:t xml:space="preserve">будет </w:t>
        </w:r>
      </w:ins>
      <w:r w:rsidRPr="00A45531">
        <w:rPr>
          <w:rFonts w:eastAsia="Calibri"/>
          <w:szCs w:val="28"/>
          <w:lang w:eastAsia="en-US"/>
        </w:rPr>
        <w:t xml:space="preserve">дополнительно разделено на разделы </w:t>
      </w:r>
      <w:del w:id="75" w:author="Анна" w:date="2023-06-05T02:42:00Z">
        <w:r w:rsidRPr="00A45531" w:rsidDel="00061A1E">
          <w:rPr>
            <w:rFonts w:eastAsia="Calibri"/>
            <w:szCs w:val="28"/>
            <w:lang w:eastAsia="en-US"/>
          </w:rPr>
          <w:delText>в соответствии с определенной</w:delText>
        </w:r>
      </w:del>
      <w:proofErr w:type="gramStart"/>
      <w:ins w:id="76" w:author="Анна" w:date="2023-06-05T02:42:00Z">
        <w:r w:rsidR="00061A1E">
          <w:rPr>
            <w:rFonts w:eastAsia="Calibri"/>
            <w:szCs w:val="28"/>
            <w:lang w:eastAsia="en-US"/>
          </w:rPr>
          <w:t>для</w:t>
        </w:r>
      </w:ins>
      <w:proofErr w:type="gramEnd"/>
      <w:r w:rsidRPr="00A45531">
        <w:rPr>
          <w:rFonts w:eastAsia="Calibri"/>
          <w:szCs w:val="28"/>
          <w:lang w:eastAsia="en-US"/>
        </w:rPr>
        <w:t xml:space="preserve"> логической и функциональной группировкой.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45531" w:rsidRDefault="00A45531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Окно редактирования таблицы;</w:t>
      </w:r>
    </w:p>
    <w:p w:rsidR="00C77923" w:rsidRPr="00A45531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описание программы на кнопке </w:t>
      </w:r>
      <w:r w:rsidRPr="00A45531">
        <w:rPr>
          <w:rFonts w:eastAsia="Calibri"/>
          <w:szCs w:val="28"/>
          <w:lang w:val="en-US" w:eastAsia="en-US"/>
        </w:rPr>
        <w:t>About</w:t>
      </w:r>
    </w:p>
    <w:p w:rsidR="00C77923" w:rsidRPr="00A45531" w:rsidRDefault="00C77923" w:rsidP="00A45531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документ «Руководство пользователя»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Pr="00AF04A8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"/>
        <w:gridCol w:w="4844"/>
        <w:gridCol w:w="2030"/>
        <w:gridCol w:w="1939"/>
      </w:tblGrid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lastRenderedPageBreak/>
              <w:t>1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A2653E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A2653E" w:rsidRPr="00001058" w:rsidRDefault="00A2653E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</w:t>
      </w:r>
      <w:r w:rsidRPr="00001058">
        <w:rPr>
          <w:rFonts w:eastAsia="Calibri"/>
          <w:szCs w:val="28"/>
          <w:lang w:eastAsia="en-US"/>
        </w:rPr>
        <w:t>работу системы по тестовым сценариям (приложение 3):</w:t>
      </w:r>
    </w:p>
    <w:p w:rsidR="00A2653E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создание таблицы с целями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вычеркивание готового задания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сохранение таблицы в виде изображения</w:t>
      </w:r>
    </w:p>
    <w:p w:rsidR="00AF04A8" w:rsidRPr="00AF04A8" w:rsidRDefault="00AF04A8" w:rsidP="00AF04A8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szCs w:val="28"/>
        </w:rPr>
      </w:pPr>
    </w:p>
    <w:p w:rsidR="006A024D" w:rsidRDefault="00C77923">
      <w:r>
        <w:t>Приложение 1. Варианты использования (к разделу 4.1)</w:t>
      </w:r>
    </w:p>
    <w:p w:rsidR="003305C4" w:rsidRDefault="00AE2A83">
      <w:r>
        <w:rPr>
          <w:noProof/>
        </w:rPr>
        <w:drawing>
          <wp:inline distT="0" distB="0" distL="0" distR="0">
            <wp:extent cx="3617516" cy="2758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92" cy="2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C4" w:rsidRDefault="003305C4" w:rsidP="00AE2A83">
      <w:pPr>
        <w:widowControl/>
        <w:spacing w:after="160" w:line="259" w:lineRule="auto"/>
        <w:ind w:firstLine="0"/>
        <w:jc w:val="left"/>
      </w:pPr>
      <w:r>
        <w:br w:type="page"/>
      </w:r>
      <w:r>
        <w:lastRenderedPageBreak/>
        <w:t xml:space="preserve">Приложение 2. Спецификация пользовательского интерфейса. </w:t>
      </w:r>
    </w:p>
    <w:p w:rsidR="003F3955" w:rsidRDefault="003F3955"/>
    <w:p w:rsidR="009E3910" w:rsidRDefault="009E3910" w:rsidP="009E3910">
      <w:r>
        <w:t xml:space="preserve">Описание </w:t>
      </w:r>
      <w:proofErr w:type="spellStart"/>
      <w:r>
        <w:t>экранa</w:t>
      </w:r>
      <w:proofErr w:type="spellEnd"/>
    </w:p>
    <w:p w:rsidR="00CD38D9" w:rsidRDefault="00CD38D9" w:rsidP="00CD38D9">
      <w:r>
        <w:t>Цель экрана: создание дорожной карты и сохранение её в изображение</w:t>
      </w:r>
    </w:p>
    <w:p w:rsidR="00CD38D9" w:rsidRDefault="00CD38D9" w:rsidP="00CD38D9">
      <w:pPr>
        <w:pStyle w:val="aa"/>
        <w:ind w:left="1069" w:firstLine="0"/>
      </w:pPr>
      <w:r>
        <w:t>Реализация:</w:t>
      </w:r>
    </w:p>
    <w:p w:rsidR="00CD38D9" w:rsidRDefault="00CD38D9" w:rsidP="00CD38D9">
      <w:pPr>
        <w:pStyle w:val="aa"/>
        <w:numPr>
          <w:ilvl w:val="0"/>
          <w:numId w:val="10"/>
        </w:numPr>
      </w:pPr>
      <w:r>
        <w:t>Кнопка для создания карты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строки для плана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Удаления строки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 xml:space="preserve">Добавление текста 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даты</w:t>
      </w:r>
    </w:p>
    <w:p w:rsidR="00CD38D9" w:rsidRDefault="00CD38D9" w:rsidP="00CD38D9">
      <w:pPr>
        <w:ind w:left="360"/>
      </w:pPr>
      <w:r>
        <w:t xml:space="preserve">2.Кнопка для расчета </w:t>
      </w:r>
      <w:proofErr w:type="spellStart"/>
      <w:r>
        <w:t>дедлайна</w:t>
      </w:r>
      <w:proofErr w:type="spellEnd"/>
    </w:p>
    <w:p w:rsidR="00CD38D9" w:rsidRDefault="00CD38D9" w:rsidP="00CD38D9">
      <w:pPr>
        <w:ind w:left="360"/>
      </w:pPr>
      <w:r>
        <w:tab/>
        <w:t>2.1 Ввод сегодняшней даты</w:t>
      </w:r>
    </w:p>
    <w:p w:rsidR="00CD38D9" w:rsidRDefault="00CD38D9" w:rsidP="00CD38D9">
      <w:pPr>
        <w:ind w:left="360"/>
      </w:pPr>
      <w:r>
        <w:tab/>
        <w:t>2.2 Ввод срока сдачи</w:t>
      </w:r>
    </w:p>
    <w:p w:rsidR="00CD38D9" w:rsidRDefault="00CD38D9" w:rsidP="00CD38D9">
      <w:pPr>
        <w:ind w:left="360"/>
      </w:pPr>
      <w:r>
        <w:tab/>
        <w:t>2.3 Вывод оставшихся дней</w:t>
      </w:r>
    </w:p>
    <w:p w:rsidR="00CD38D9" w:rsidRDefault="00CD38D9" w:rsidP="00CD38D9">
      <w:pPr>
        <w:ind w:left="360"/>
      </w:pPr>
      <w:r>
        <w:t xml:space="preserve">3.Кнопка для сохранения </w:t>
      </w:r>
      <w:r w:rsidR="0052147C">
        <w:t>таблицы</w:t>
      </w:r>
    </w:p>
    <w:p w:rsidR="009E3910" w:rsidRDefault="009E3910" w:rsidP="009E3910"/>
    <w:p w:rsidR="009E3910" w:rsidRDefault="009E3910" w:rsidP="009E3910"/>
    <w:p w:rsidR="009E3910" w:rsidRDefault="009E3910" w:rsidP="009E3910">
      <w:r>
        <w:rPr>
          <w:noProof/>
        </w:rPr>
        <w:drawing>
          <wp:inline distT="0" distB="0" distL="0" distR="0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B6" w:rsidRDefault="00E649B6" w:rsidP="00E649B6">
      <w:pPr>
        <w:pStyle w:val="aa"/>
        <w:ind w:left="1069" w:firstLine="0"/>
      </w:pPr>
    </w:p>
    <w:p w:rsidR="00E649B6" w:rsidRDefault="00E649B6" w:rsidP="00E649B6">
      <w:pPr>
        <w:pStyle w:val="aa"/>
        <w:ind w:left="1069" w:firstLine="0"/>
      </w:pPr>
      <w:bookmarkStart w:id="77" w:name="_GoBack"/>
      <w:bookmarkEnd w:id="77"/>
    </w:p>
    <w:sectPr w:rsidR="00E649B6" w:rsidSect="00B86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806D6"/>
    <w:multiLevelType w:val="multilevel"/>
    <w:tmpl w:val="CE6CA8D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AF04A8"/>
    <w:rsid w:val="00001058"/>
    <w:rsid w:val="000402A2"/>
    <w:rsid w:val="00061A1E"/>
    <w:rsid w:val="001F178A"/>
    <w:rsid w:val="00211F36"/>
    <w:rsid w:val="002D2EA5"/>
    <w:rsid w:val="00310254"/>
    <w:rsid w:val="003305C4"/>
    <w:rsid w:val="00380751"/>
    <w:rsid w:val="003A527C"/>
    <w:rsid w:val="003F3955"/>
    <w:rsid w:val="0040576A"/>
    <w:rsid w:val="004667C5"/>
    <w:rsid w:val="00505061"/>
    <w:rsid w:val="005079C9"/>
    <w:rsid w:val="0052147C"/>
    <w:rsid w:val="005A2F3C"/>
    <w:rsid w:val="006621C4"/>
    <w:rsid w:val="006927CE"/>
    <w:rsid w:val="006A024D"/>
    <w:rsid w:val="00764907"/>
    <w:rsid w:val="007E39B9"/>
    <w:rsid w:val="007F1EE5"/>
    <w:rsid w:val="00853B8F"/>
    <w:rsid w:val="008C17E5"/>
    <w:rsid w:val="008D11E5"/>
    <w:rsid w:val="009E3910"/>
    <w:rsid w:val="009E5BD4"/>
    <w:rsid w:val="00A12554"/>
    <w:rsid w:val="00A2653E"/>
    <w:rsid w:val="00A45531"/>
    <w:rsid w:val="00AE2A83"/>
    <w:rsid w:val="00AF04A8"/>
    <w:rsid w:val="00B111C6"/>
    <w:rsid w:val="00B86565"/>
    <w:rsid w:val="00BB5E4F"/>
    <w:rsid w:val="00C61FE7"/>
    <w:rsid w:val="00C77923"/>
    <w:rsid w:val="00CD38D9"/>
    <w:rsid w:val="00DA6B6F"/>
    <w:rsid w:val="00DC2D07"/>
    <w:rsid w:val="00E3365A"/>
    <w:rsid w:val="00E4780F"/>
    <w:rsid w:val="00E649B6"/>
    <w:rsid w:val="00F04B49"/>
    <w:rsid w:val="00F3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C2D0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C2D07"/>
    <w:rPr>
      <w:rFonts w:ascii="Tahoma" w:hAnsi="Tahoma" w:cs="Tahoma"/>
      <w:sz w:val="16"/>
      <w:szCs w:val="16"/>
      <w:lang w:eastAsia="ru-RU"/>
    </w:rPr>
  </w:style>
  <w:style w:type="character" w:styleId="af">
    <w:name w:val="annotation reference"/>
    <w:basedOn w:val="a0"/>
    <w:uiPriority w:val="99"/>
    <w:semiHidden/>
    <w:unhideWhenUsed/>
    <w:rsid w:val="00DC2D0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C2D07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C2D07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2D0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C2D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Анна</cp:lastModifiedBy>
  <cp:revision>4</cp:revision>
  <dcterms:created xsi:type="dcterms:W3CDTF">2022-12-22T16:31:00Z</dcterms:created>
  <dcterms:modified xsi:type="dcterms:W3CDTF">2023-06-04T23:43:00Z</dcterms:modified>
</cp:coreProperties>
</file>